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A3FF3" w14:textId="27421832" w:rsidR="002A4AD9" w:rsidRPr="00FE0B94" w:rsidRDefault="00AA1D73">
      <w:pPr>
        <w:rPr>
          <w:b/>
          <w:bCs/>
        </w:rPr>
      </w:pPr>
      <w:r w:rsidRPr="00FE0B94">
        <w:rPr>
          <w:b/>
          <w:bCs/>
        </w:rPr>
        <w:t xml:space="preserve">Lessons from the Blob will help us manage fisheries during future marine </w:t>
      </w:r>
      <w:proofErr w:type="gramStart"/>
      <w:r w:rsidRPr="00FE0B94">
        <w:rPr>
          <w:b/>
          <w:bCs/>
        </w:rPr>
        <w:t>heatwaves</w:t>
      </w:r>
      <w:proofErr w:type="gramEnd"/>
    </w:p>
    <w:p w14:paraId="0A5341DA" w14:textId="3712087C" w:rsidR="00ED4AC5" w:rsidRDefault="00ED4AC5"/>
    <w:p w14:paraId="49DC510B" w14:textId="241DDE3A" w:rsidR="00ED4AC5" w:rsidRDefault="00ED4AC5"/>
    <w:p w14:paraId="28E318A2" w14:textId="23C6BEB2" w:rsidR="00ED4AC5" w:rsidRDefault="00ED4AC5">
      <w:r>
        <w:t>In early 2014, a great anomaly descended upon the seas</w:t>
      </w:r>
      <w:r w:rsidR="00FA19B9">
        <w:t>:</w:t>
      </w:r>
      <w:r>
        <w:t xml:space="preserve"> A </w:t>
      </w:r>
      <w:r w:rsidR="00FA19B9">
        <w:t>patch</w:t>
      </w:r>
      <w:r>
        <w:t xml:space="preserve"> of warm water that manifested in the </w:t>
      </w:r>
      <w:r w:rsidRPr="00ED4AC5">
        <w:t>Gulf of Alaska</w:t>
      </w:r>
      <w:r>
        <w:t>. Scientists called it “The Blob.”</w:t>
      </w:r>
    </w:p>
    <w:p w14:paraId="30CAAAA9" w14:textId="6A01E93D" w:rsidR="00ED4AC5" w:rsidRDefault="00ED4AC5"/>
    <w:p w14:paraId="665DACD0" w14:textId="6DCADBFA" w:rsidR="00ED4AC5" w:rsidRDefault="00ED4AC5">
      <w:r>
        <w:t>This marine heatwave continued through 2</w:t>
      </w:r>
      <w:r w:rsidR="00B81245">
        <w:t>016</w:t>
      </w:r>
      <w:del w:id="0" w:author="Lyall Bellquist" w:date="2023-05-10T09:15:00Z">
        <w:r w:rsidDel="0058137C">
          <w:delText xml:space="preserve"> [</w:delText>
        </w:r>
        <w:commentRangeStart w:id="1"/>
        <w:r w:rsidDel="0058137C">
          <w:delText>CORRECT</w:delText>
        </w:r>
      </w:del>
      <w:commentRangeEnd w:id="1"/>
      <w:r w:rsidR="0058137C">
        <w:rPr>
          <w:rStyle w:val="CommentReference"/>
        </w:rPr>
        <w:commentReference w:id="1"/>
      </w:r>
      <w:del w:id="2" w:author="Lyall Bellquist" w:date="2023-05-10T09:15:00Z">
        <w:r w:rsidDel="0058137C">
          <w:delText>??]</w:delText>
        </w:r>
      </w:del>
      <w:r>
        <w:t xml:space="preserve">, </w:t>
      </w:r>
      <w:r w:rsidR="00143950">
        <w:t xml:space="preserve">and </w:t>
      </w:r>
      <w:r>
        <w:t>extend</w:t>
      </w:r>
      <w:r w:rsidR="00143950">
        <w:t>ed</w:t>
      </w:r>
      <w:r>
        <w:t xml:space="preserve"> as far south as </w:t>
      </w:r>
      <w:del w:id="3" w:author="Lyall Bellquist" w:date="2023-05-10T09:14:00Z">
        <w:r w:rsidR="00FA19B9" w:rsidDel="00B7749F">
          <w:delText>Southern California</w:delText>
        </w:r>
      </w:del>
      <w:ins w:id="4" w:author="Lyall Bellquist" w:date="2023-05-10T09:14:00Z">
        <w:r w:rsidR="00B7749F">
          <w:t>Baja California, Mexico</w:t>
        </w:r>
      </w:ins>
      <w:r w:rsidR="00FA19B9">
        <w:t>,</w:t>
      </w:r>
      <w:r>
        <w:t xml:space="preserve"> throwing marine ecosystems, weather patterns</w:t>
      </w:r>
      <w:ins w:id="5" w:author="Chris Free" w:date="2023-05-11T15:50:00Z">
        <w:r w:rsidR="0024602D">
          <w:t>,</w:t>
        </w:r>
      </w:ins>
      <w:r>
        <w:t xml:space="preserve"> and fisheries into disarray. Now that the </w:t>
      </w:r>
      <w:r w:rsidR="00CA4C83">
        <w:t>Blob</w:t>
      </w:r>
      <w:r>
        <w:t xml:space="preserve"> has abated, researchers have begun </w:t>
      </w:r>
      <w:r w:rsidR="002A4AD9">
        <w:t>examin</w:t>
      </w:r>
      <w:r w:rsidR="006616BA">
        <w:t>ing</w:t>
      </w:r>
      <w:r>
        <w:t xml:space="preserve"> </w:t>
      </w:r>
      <w:r w:rsidR="00CA4C83">
        <w:t xml:space="preserve">its </w:t>
      </w:r>
      <w:r w:rsidR="00B81245">
        <w:t>effects</w:t>
      </w:r>
      <w:r>
        <w:t xml:space="preserve"> and draw</w:t>
      </w:r>
      <w:r w:rsidR="006616BA">
        <w:t>ing</w:t>
      </w:r>
      <w:r>
        <w:t xml:space="preserve"> insights that can help us prepare for a future where marine heatwaves are more common and more intense.</w:t>
      </w:r>
    </w:p>
    <w:p w14:paraId="0206607A" w14:textId="49AFE0E4" w:rsidR="00ED4AC5" w:rsidRDefault="00ED4AC5"/>
    <w:p w14:paraId="3E04E35B" w14:textId="7038FF73" w:rsidR="000D48CD" w:rsidRDefault="00CA4C83" w:rsidP="000D48CD">
      <w:r>
        <w:t xml:space="preserve">Marine scientist </w:t>
      </w:r>
      <w:hyperlink r:id="rId11" w:history="1">
        <w:r w:rsidRPr="00CA4C83">
          <w:rPr>
            <w:rStyle w:val="Hyperlink"/>
          </w:rPr>
          <w:t>Chris Free</w:t>
        </w:r>
      </w:hyperlink>
      <w:r>
        <w:t>, at UC Santa Barbara, led a</w:t>
      </w:r>
      <w:r w:rsidR="002A4AD9">
        <w:t xml:space="preserve"> network </w:t>
      </w:r>
      <w:r>
        <w:t>of colleagues</w:t>
      </w:r>
      <w:r w:rsidR="00B81245">
        <w:t xml:space="preserve"> </w:t>
      </w:r>
      <w:r w:rsidR="00D17D39">
        <w:t xml:space="preserve">all </w:t>
      </w:r>
      <w:r w:rsidR="00B81245">
        <w:t>along the</w:t>
      </w:r>
      <w:r w:rsidR="002A4AD9">
        <w:t xml:space="preserve"> West Coast</w:t>
      </w:r>
      <w:r w:rsidR="00ED4AC5">
        <w:t xml:space="preserve"> </w:t>
      </w:r>
      <w:r>
        <w:t xml:space="preserve">to </w:t>
      </w:r>
      <w:r w:rsidR="002A4AD9">
        <w:t xml:space="preserve">investigate </w:t>
      </w:r>
      <w:r w:rsidR="00B81245">
        <w:t>how the 2014-2016 marine heatwave</w:t>
      </w:r>
      <w:r w:rsidR="002A4AD9">
        <w:t xml:space="preserve"> </w:t>
      </w:r>
      <w:r w:rsidR="00B81245">
        <w:t>impacted the region’s fish, fisheries</w:t>
      </w:r>
      <w:ins w:id="6" w:author="Chris Free" w:date="2023-05-11T15:50:00Z">
        <w:r w:rsidR="0024602D">
          <w:t>,</w:t>
        </w:r>
      </w:ins>
      <w:r w:rsidR="00B81245">
        <w:t xml:space="preserve"> and fisher</w:t>
      </w:r>
      <w:r w:rsidR="004D21AB">
        <w:t>men</w:t>
      </w:r>
      <w:ins w:id="7" w:author="Lyall Bellquist" w:date="2023-05-10T09:16:00Z">
        <w:r w:rsidR="0058137C">
          <w:t xml:space="preserve"> and women</w:t>
        </w:r>
      </w:ins>
      <w:r w:rsidR="009B481F">
        <w:t xml:space="preserve">. They documented the Blob’s diverse effects through a </w:t>
      </w:r>
      <w:ins w:id="8" w:author="Lyall Bellquist" w:date="2023-05-10T09:17:00Z">
        <w:r w:rsidR="0058137C">
          <w:t xml:space="preserve">coastwide economic synthesis and a </w:t>
        </w:r>
      </w:ins>
      <w:r w:rsidR="009B481F">
        <w:t xml:space="preserve">series of 10 case studies, finding that many fisheries suffered </w:t>
      </w:r>
      <w:r w:rsidR="006616BA">
        <w:t>due to</w:t>
      </w:r>
      <w:r w:rsidR="009B481F">
        <w:t xml:space="preserve"> </w:t>
      </w:r>
      <w:r w:rsidR="00863721">
        <w:t>stock declines</w:t>
      </w:r>
      <w:r w:rsidR="009B481F">
        <w:t xml:space="preserve"> and </w:t>
      </w:r>
      <w:r w:rsidR="00863721">
        <w:t>shifting ranges</w:t>
      </w:r>
      <w:r w:rsidR="009B481F">
        <w:t>. However</w:t>
      </w:r>
      <w:r w:rsidR="006616BA">
        <w:t>,</w:t>
      </w:r>
      <w:r w:rsidR="009B481F">
        <w:t xml:space="preserve"> even species that fared well caused management challenges.</w:t>
      </w:r>
      <w:r w:rsidR="00863721">
        <w:t xml:space="preserve"> </w:t>
      </w:r>
      <w:r w:rsidR="000D48CD">
        <w:t>The study</w:t>
      </w:r>
      <w:r w:rsidR="009B481F">
        <w:t>, published in the journal Fish and Fisheries [</w:t>
      </w:r>
      <w:ins w:id="9" w:author="Lyall Bellquist" w:date="2023-05-10T09:19:00Z">
        <w:r w:rsidR="0058137C">
          <w:fldChar w:fldCharType="begin"/>
        </w:r>
        <w:r w:rsidR="0058137C">
          <w:instrText xml:space="preserve"> HYPERLINK "https://onlinelibrary.wiley.com/doi/full/10.1111/faf.12753" </w:instrText>
        </w:r>
        <w:r w:rsidR="0058137C">
          <w:fldChar w:fldCharType="separate"/>
        </w:r>
        <w:r w:rsidR="009B481F" w:rsidRPr="0058137C">
          <w:rPr>
            <w:rStyle w:val="Hyperlink"/>
          </w:rPr>
          <w:t>TK LINK</w:t>
        </w:r>
        <w:r w:rsidR="0058137C">
          <w:fldChar w:fldCharType="end"/>
        </w:r>
      </w:ins>
      <w:r w:rsidR="009B481F">
        <w:t xml:space="preserve">], </w:t>
      </w:r>
      <w:r w:rsidR="000D48CD">
        <w:t>presents an outline for what to prioritize as scientists, f</w:t>
      </w:r>
      <w:commentRangeStart w:id="10"/>
      <w:r w:rsidR="000D48CD">
        <w:t>isher</w:t>
      </w:r>
      <w:commentRangeEnd w:id="10"/>
      <w:r w:rsidR="0024602D">
        <w:rPr>
          <w:rStyle w:val="CommentReference"/>
        </w:rPr>
        <w:commentReference w:id="10"/>
      </w:r>
      <w:ins w:id="11" w:author="Lyall Bellquist" w:date="2023-05-10T09:19:00Z">
        <w:r w:rsidR="0058137C">
          <w:t>s</w:t>
        </w:r>
      </w:ins>
      <w:ins w:id="12" w:author="Chris Free" w:date="2023-05-11T15:52:00Z">
        <w:r w:rsidR="0024602D">
          <w:t>,</w:t>
        </w:r>
      </w:ins>
      <w:del w:id="13" w:author="Lyall Bellquist" w:date="2023-05-10T09:19:00Z">
        <w:r w:rsidR="000D48CD" w:rsidDel="0058137C">
          <w:delText>men</w:delText>
        </w:r>
      </w:del>
      <w:r w:rsidR="000D48CD">
        <w:t xml:space="preserve"> and policymakers chart a path forward.</w:t>
      </w:r>
    </w:p>
    <w:p w14:paraId="0B5BDEF9" w14:textId="77777777" w:rsidR="000D48CD" w:rsidRDefault="000D48CD" w:rsidP="000D48CD"/>
    <w:p w14:paraId="35BE512A" w14:textId="14FD3853" w:rsidR="00CA4C83" w:rsidRDefault="00CA4C83" w:rsidP="000D48CD">
      <w:r>
        <w:t xml:space="preserve">“Marine heatwaves have really emerged as possibly the greatest immediate climate threat to the oceans,” said senior author </w:t>
      </w:r>
      <w:r w:rsidRPr="00CA4C83">
        <w:t xml:space="preserve">Lyall </w:t>
      </w:r>
      <w:proofErr w:type="spellStart"/>
      <w:r w:rsidRPr="00CA4C83">
        <w:t>Bellquist</w:t>
      </w:r>
      <w:proofErr w:type="spellEnd"/>
      <w:r>
        <w:t xml:space="preserve">, a </w:t>
      </w:r>
      <w:r w:rsidR="006616BA">
        <w:t>f</w:t>
      </w:r>
      <w:r w:rsidRPr="00CA4C83">
        <w:t xml:space="preserve">isheries </w:t>
      </w:r>
      <w:r w:rsidR="006616BA">
        <w:t>s</w:t>
      </w:r>
      <w:r w:rsidRPr="00CA4C83">
        <w:t>cientist</w:t>
      </w:r>
      <w:r>
        <w:t xml:space="preserve"> at UC San Diego and The Nature Conservancy. The</w:t>
      </w:r>
      <w:r w:rsidR="000D48CD">
        <w:t xml:space="preserve">y’re already </w:t>
      </w:r>
      <w:r>
        <w:t>increasing in frequency, intensity</w:t>
      </w:r>
      <w:ins w:id="14" w:author="Chris Free" w:date="2023-05-11T15:53:00Z">
        <w:r w:rsidR="0024602D">
          <w:t>,</w:t>
        </w:r>
      </w:ins>
      <w:r>
        <w:t xml:space="preserve"> and duration, causing profound impacts to ecosystems</w:t>
      </w:r>
      <w:r w:rsidR="006616BA">
        <w:t xml:space="preserve"> and</w:t>
      </w:r>
      <w:r>
        <w:t xml:space="preserve"> economies, communities</w:t>
      </w:r>
      <w:ins w:id="15" w:author="Chris Free" w:date="2023-05-11T15:53:00Z">
        <w:r w:rsidR="0024602D">
          <w:t>,</w:t>
        </w:r>
      </w:ins>
      <w:r>
        <w:t xml:space="preserve"> and cultures.</w:t>
      </w:r>
    </w:p>
    <w:p w14:paraId="6C6CF2DD" w14:textId="77777777" w:rsidR="00CA4C83" w:rsidRDefault="00CA4C83" w:rsidP="00CA4C83"/>
    <w:p w14:paraId="7735F138" w14:textId="07694AEF" w:rsidR="009471E1" w:rsidRDefault="00CA4C83" w:rsidP="009471E1">
      <w:r>
        <w:t xml:space="preserve">The Blob was the largest marine heatwave on global </w:t>
      </w:r>
      <w:proofErr w:type="gramStart"/>
      <w:r>
        <w:t>record, and</w:t>
      </w:r>
      <w:proofErr w:type="gramEnd"/>
      <w:r>
        <w:t xml:space="preserve"> impacted the entire food web between Mexico and Alaska, from plankton to whales</w:t>
      </w:r>
      <w:r w:rsidR="009471E1">
        <w:t>.</w:t>
      </w:r>
      <w:r w:rsidR="009471E1" w:rsidRPr="009471E1">
        <w:t xml:space="preserve"> </w:t>
      </w:r>
      <w:r w:rsidR="009471E1">
        <w:t xml:space="preserve">“Ecosystems are really </w:t>
      </w:r>
      <w:proofErr w:type="gramStart"/>
      <w:r w:rsidR="009471E1">
        <w:t>complex</w:t>
      </w:r>
      <w:proofErr w:type="gramEnd"/>
      <w:r w:rsidR="009471E1">
        <w:t xml:space="preserve"> and they’re really connected,” said lead author Free, “so a change in one place can just radiate and [cause…] a surprising change someplace else.”</w:t>
      </w:r>
    </w:p>
    <w:p w14:paraId="5024B2A7" w14:textId="2AE69EE4" w:rsidR="00DF75B6" w:rsidRDefault="00DF75B6" w:rsidP="009471E1"/>
    <w:p w14:paraId="6C6A4BB8" w14:textId="61F5813C" w:rsidR="00DF75B6" w:rsidRDefault="00DF75B6" w:rsidP="00DF75B6">
      <w:pPr>
        <w:pStyle w:val="Heading2"/>
      </w:pPr>
      <w:r>
        <w:t>Winners, losers</w:t>
      </w:r>
      <w:ins w:id="16" w:author="Chris Free" w:date="2023-05-11T15:54:00Z">
        <w:r w:rsidR="003C13A9">
          <w:t>,</w:t>
        </w:r>
      </w:ins>
      <w:r>
        <w:t xml:space="preserve"> and headaches from both</w:t>
      </w:r>
    </w:p>
    <w:p w14:paraId="1F9D8791" w14:textId="79668177" w:rsidR="009471E1" w:rsidRDefault="009471E1" w:rsidP="009471E1"/>
    <w:p w14:paraId="502948A5" w14:textId="4EA2D345" w:rsidR="009471E1" w:rsidRDefault="009471E1" w:rsidP="002D6AA1">
      <w:r>
        <w:t xml:space="preserve">To make sense of such a </w:t>
      </w:r>
      <w:r w:rsidR="00863721">
        <w:t>large disturbance</w:t>
      </w:r>
      <w:r>
        <w:t>, the team analyzed fishery revenue</w:t>
      </w:r>
      <w:r w:rsidR="006616BA">
        <w:t>s</w:t>
      </w:r>
      <w:r>
        <w:t xml:space="preserve"> before, during</w:t>
      </w:r>
      <w:ins w:id="17" w:author="Chris Free" w:date="2023-05-11T15:55:00Z">
        <w:r w:rsidR="003C13A9">
          <w:t>,</w:t>
        </w:r>
      </w:ins>
      <w:r>
        <w:t xml:space="preserve"> and after the heatwave, which guided them to a series of 10 case studies that highlight different </w:t>
      </w:r>
      <w:r w:rsidR="00863721">
        <w:t>responses</w:t>
      </w:r>
      <w:r w:rsidR="002D6AA1">
        <w:t xml:space="preserve"> to the event.</w:t>
      </w:r>
    </w:p>
    <w:p w14:paraId="730D70D6" w14:textId="77777777" w:rsidR="002D6AA1" w:rsidRDefault="002D6AA1" w:rsidP="002D6AA1"/>
    <w:p w14:paraId="73A50764" w14:textId="1552CF43" w:rsidR="00DF75B6" w:rsidRDefault="00D52E40" w:rsidP="00D52E40">
      <w:r>
        <w:t xml:space="preserve">The ocean undergoes </w:t>
      </w:r>
      <w:r w:rsidR="00863721">
        <w:t>predictable</w:t>
      </w:r>
      <w:r>
        <w:t xml:space="preserve"> </w:t>
      </w:r>
      <w:r w:rsidR="00EE7DE7">
        <w:t>oscillations that shift the distribution of currents, temperatures</w:t>
      </w:r>
      <w:ins w:id="18" w:author="Chris Free" w:date="2023-05-11T15:56:00Z">
        <w:r w:rsidR="003C13A9">
          <w:t>,</w:t>
        </w:r>
      </w:ins>
      <w:r w:rsidR="00EE7DE7">
        <w:t xml:space="preserve"> and nutrients.</w:t>
      </w:r>
      <w:r w:rsidR="00863721">
        <w:t xml:space="preserve"> </w:t>
      </w:r>
      <w:r w:rsidR="00EE7DE7">
        <w:t>Periodic events, like El Niño, mean that</w:t>
      </w:r>
      <w:r w:rsidR="00863721">
        <w:t xml:space="preserve"> </w:t>
      </w:r>
      <w:r>
        <w:t>scientists, fisher</w:t>
      </w:r>
      <w:ins w:id="19" w:author="Lyall Bellquist" w:date="2023-05-10T09:21:00Z">
        <w:r w:rsidR="0058137C">
          <w:t>s</w:t>
        </w:r>
      </w:ins>
      <w:ins w:id="20" w:author="Chris Free" w:date="2023-05-11T15:56:00Z">
        <w:r w:rsidR="003C13A9">
          <w:t>,</w:t>
        </w:r>
      </w:ins>
      <w:del w:id="21" w:author="Lyall Bellquist" w:date="2023-05-10T09:21:00Z">
        <w:r w:rsidR="004D21AB" w:rsidDel="0058137C">
          <w:delText>men</w:delText>
        </w:r>
      </w:del>
      <w:r>
        <w:t xml:space="preserve"> and resource managers </w:t>
      </w:r>
      <w:del w:id="22" w:author="Lyall Bellquist" w:date="2023-05-10T09:21:00Z">
        <w:r w:rsidDel="0058137C">
          <w:delText xml:space="preserve">have </w:delText>
        </w:r>
      </w:del>
      <w:r w:rsidR="00EE7DE7">
        <w:t xml:space="preserve">are </w:t>
      </w:r>
      <w:r w:rsidR="006616BA">
        <w:t>familiar</w:t>
      </w:r>
      <w:r w:rsidR="00EE7DE7">
        <w:t xml:space="preserve"> with the effect warmer water can have on different species</w:t>
      </w:r>
      <w:r>
        <w:t>. But massive heatwaves like the Blob</w:t>
      </w:r>
      <w:r w:rsidR="002D6AA1">
        <w:t xml:space="preserve"> don’t always match our expectations</w:t>
      </w:r>
      <w:r>
        <w:t>.</w:t>
      </w:r>
    </w:p>
    <w:p w14:paraId="76FB6387" w14:textId="77777777" w:rsidR="00DF75B6" w:rsidRDefault="00DF75B6" w:rsidP="00D52E40"/>
    <w:p w14:paraId="43FB1CE0" w14:textId="3F6D0FCB" w:rsidR="00DF75B6" w:rsidRDefault="00D52E40" w:rsidP="00EE7DE7">
      <w:r>
        <w:t xml:space="preserve">Consider anchovies and sardines. The two species </w:t>
      </w:r>
      <w:r w:rsidRPr="00D52E40">
        <w:t xml:space="preserve">have </w:t>
      </w:r>
      <w:r>
        <w:t>a similar ecological niche, b</w:t>
      </w:r>
      <w:r w:rsidRPr="00D52E40">
        <w:t xml:space="preserve">ut </w:t>
      </w:r>
      <w:r w:rsidR="000D292B">
        <w:t xml:space="preserve">sardines </w:t>
      </w:r>
      <w:r w:rsidR="000D292B" w:rsidRPr="00D52E40">
        <w:t xml:space="preserve">were thought to prefer </w:t>
      </w:r>
      <w:r w:rsidR="000D292B">
        <w:t>warmer</w:t>
      </w:r>
      <w:r w:rsidR="000D292B" w:rsidRPr="00D52E40">
        <w:t xml:space="preserve"> temperatures than </w:t>
      </w:r>
      <w:r w:rsidRPr="00D52E40">
        <w:t>anchovies</w:t>
      </w:r>
      <w:r>
        <w:t xml:space="preserve">. </w:t>
      </w:r>
      <w:r w:rsidR="002D6AA1">
        <w:t>And yet</w:t>
      </w:r>
      <w:r w:rsidR="00EE7DE7">
        <w:t>, P</w:t>
      </w:r>
      <w:r>
        <w:t>acific sardine populations collapsed</w:t>
      </w:r>
      <w:r w:rsidR="00EE7DE7">
        <w:t xml:space="preserve"> durin</w:t>
      </w:r>
      <w:r w:rsidR="00101C55">
        <w:t>g</w:t>
      </w:r>
      <w:r w:rsidR="00EE7DE7">
        <w:t xml:space="preserve"> the Blob</w:t>
      </w:r>
      <w:r>
        <w:t xml:space="preserve">, causing a multi-year federal fishery disaster and closure from </w:t>
      </w:r>
      <w:r w:rsidR="00EE7DE7">
        <w:t xml:space="preserve">California </w:t>
      </w:r>
      <w:r>
        <w:t xml:space="preserve">to </w:t>
      </w:r>
      <w:r w:rsidR="00EE7DE7">
        <w:t>Washington</w:t>
      </w:r>
      <w:r>
        <w:t xml:space="preserve">. Meanwhile, anchovy populations exploded to a near record </w:t>
      </w:r>
      <w:r>
        <w:lastRenderedPageBreak/>
        <w:t xml:space="preserve">high. “You could hike up to the bluffs at Torrey Pines and [...] see schools of anchovies from La Jolla all the way up to Del Mar,” </w:t>
      </w:r>
      <w:proofErr w:type="spellStart"/>
      <w:r w:rsidRPr="00CA4C83">
        <w:t>Bellquist</w:t>
      </w:r>
      <w:proofErr w:type="spellEnd"/>
      <w:r>
        <w:t xml:space="preserve"> said.</w:t>
      </w:r>
      <w:r w:rsidR="00EE7DE7">
        <w:t xml:space="preserve"> S</w:t>
      </w:r>
      <w:r w:rsidR="00976C86">
        <w:t xml:space="preserve">urprises </w:t>
      </w:r>
      <w:r w:rsidR="00EE7DE7">
        <w:t>like these will</w:t>
      </w:r>
      <w:r w:rsidR="00976C86">
        <w:t xml:space="preserve"> become more common and more disruptive, the aut</w:t>
      </w:r>
      <w:ins w:id="23" w:author="Chris Free" w:date="2023-05-11T14:09:00Z">
        <w:r w:rsidR="004C2819">
          <w:t>h</w:t>
        </w:r>
      </w:ins>
      <w:r w:rsidR="00976C86">
        <w:t>ors explained, so we need to figure out why we were wrong and what to do about it.</w:t>
      </w:r>
    </w:p>
    <w:p w14:paraId="05641945" w14:textId="77777777" w:rsidR="00DF75B6" w:rsidRDefault="00DF75B6" w:rsidP="00976C86"/>
    <w:p w14:paraId="3EE8D7DA" w14:textId="154697A7" w:rsidR="00976C86" w:rsidRDefault="000D292B" w:rsidP="00976C86">
      <w:r>
        <w:t xml:space="preserve">Climatic changes </w:t>
      </w:r>
      <w:r w:rsidR="00976C86">
        <w:t xml:space="preserve">can </w:t>
      </w:r>
      <w:r>
        <w:t>also produce</w:t>
      </w:r>
      <w:r w:rsidR="00976C86">
        <w:t xml:space="preserve"> </w:t>
      </w:r>
      <w:r w:rsidR="00EE7DE7">
        <w:t>result</w:t>
      </w:r>
      <w:r>
        <w:t>s</w:t>
      </w:r>
      <w:r w:rsidR="00976C86">
        <w:t xml:space="preserve"> </w:t>
      </w:r>
      <w:r>
        <w:t>that seem completely unconnected</w:t>
      </w:r>
      <w:r w:rsidR="00976C86">
        <w:t>. For instance, the researchers found a spike in whale entanglements during the Blob. A heat</w:t>
      </w:r>
      <w:del w:id="24" w:author="Chris Free" w:date="2023-05-11T15:57:00Z">
        <w:r w:rsidR="00976C86" w:rsidDel="003C13A9">
          <w:delText xml:space="preserve"> </w:delText>
        </w:r>
      </w:del>
      <w:r w:rsidR="00976C86">
        <w:t xml:space="preserve">wave can reduce the amount of cold, nutrient-rich water coming up from the depth. This depletes the </w:t>
      </w:r>
      <w:proofErr w:type="gramStart"/>
      <w:r w:rsidR="00976C86">
        <w:t>amount</w:t>
      </w:r>
      <w:proofErr w:type="gramEnd"/>
      <w:r w:rsidR="00976C86">
        <w:t xml:space="preserve"> of </w:t>
      </w:r>
      <w:ins w:id="25" w:author="Chris Free" w:date="2023-05-11T15:57:00Z">
        <w:r w:rsidR="003C13A9">
          <w:t>offshore krill</w:t>
        </w:r>
      </w:ins>
      <w:del w:id="26" w:author="Chris Free" w:date="2023-05-11T15:57:00Z">
        <w:r w:rsidR="00976C86" w:rsidDel="003C13A9">
          <w:delText>plankton</w:delText>
        </w:r>
      </w:del>
      <w:r w:rsidR="00976C86">
        <w:t xml:space="preserve">, which large whales </w:t>
      </w:r>
      <w:ins w:id="27" w:author="Chris Free" w:date="2023-05-11T15:57:00Z">
        <w:r w:rsidR="003C13A9">
          <w:t xml:space="preserve">usually </w:t>
        </w:r>
      </w:ins>
      <w:r w:rsidR="00976C86">
        <w:t xml:space="preserve">prey upon. The marine mammals likely moved inshore in search of </w:t>
      </w:r>
      <w:del w:id="28" w:author="Chris Free" w:date="2023-05-11T15:57:00Z">
        <w:r w:rsidR="00976C86" w:rsidDel="003C13A9">
          <w:delText>food</w:delText>
        </w:r>
      </w:del>
      <w:ins w:id="29" w:author="Chris Free" w:date="2023-05-11T15:57:00Z">
        <w:r w:rsidR="003C13A9">
          <w:t>booming anchovies</w:t>
        </w:r>
      </w:ins>
      <w:r w:rsidR="00976C86">
        <w:t>, where they overlapped more than usual with the Dungeness crab fishery</w:t>
      </w:r>
      <w:r w:rsidR="00EE7DE7">
        <w:t>, leading to a rise in entanglements</w:t>
      </w:r>
      <w:ins w:id="30" w:author="Lyall Bellquist" w:date="2023-05-10T09:23:00Z">
        <w:r w:rsidR="0058137C">
          <w:t xml:space="preserve"> in commercial trap lines</w:t>
        </w:r>
      </w:ins>
      <w:r w:rsidR="00EE7DE7">
        <w:t>.</w:t>
      </w:r>
    </w:p>
    <w:p w14:paraId="31E27994" w14:textId="585EE932" w:rsidR="00976C86" w:rsidRDefault="00976C86" w:rsidP="00976C86"/>
    <w:p w14:paraId="503FF117" w14:textId="6FAC8B94" w:rsidR="00976C86" w:rsidRDefault="00DF75B6" w:rsidP="00976C86">
      <w:r>
        <w:t xml:space="preserve">The </w:t>
      </w:r>
      <w:r w:rsidR="00F750E8">
        <w:t xml:space="preserve">study also highlighted that some </w:t>
      </w:r>
      <w:r w:rsidR="00BE057B">
        <w:t xml:space="preserve">fisheries </w:t>
      </w:r>
      <w:proofErr w:type="gramStart"/>
      <w:r w:rsidR="00F750E8">
        <w:t>will</w:t>
      </w:r>
      <w:proofErr w:type="gramEnd"/>
      <w:r w:rsidR="00F750E8">
        <w:t xml:space="preserve"> </w:t>
      </w:r>
      <w:r w:rsidR="00EE7DE7">
        <w:t>fluctuat</w:t>
      </w:r>
      <w:r w:rsidR="00F750E8">
        <w:t xml:space="preserve">e </w:t>
      </w:r>
      <w:r w:rsidR="00BE057B">
        <w:t xml:space="preserve">as ocean conditions change. </w:t>
      </w:r>
      <w:r w:rsidR="00976C86">
        <w:t>The di</w:t>
      </w:r>
      <w:r>
        <w:t>s</w:t>
      </w:r>
      <w:r w:rsidR="00976C86">
        <w:t>tribution of market squid, usually a warm-water species, shifted to</w:t>
      </w:r>
      <w:r w:rsidR="005430E3">
        <w:t>ward</w:t>
      </w:r>
      <w:r w:rsidR="00976C86">
        <w:t xml:space="preserve"> Oregon during the heatwave, with activity as far north as Kodiak, A</w:t>
      </w:r>
      <w:r w:rsidR="00EE7DE7">
        <w:t>laska</w:t>
      </w:r>
      <w:r w:rsidR="00976C86">
        <w:t>. “</w:t>
      </w:r>
      <w:r w:rsidR="00BE057B">
        <w:t>[</w:t>
      </w:r>
      <w:r w:rsidR="00976C86">
        <w:t xml:space="preserve">For context,] market squid is the single highest volume fishery in the entire state of California,” </w:t>
      </w:r>
      <w:proofErr w:type="spellStart"/>
      <w:r w:rsidR="00BE057B" w:rsidRPr="00CA4C83">
        <w:t>Bellquist</w:t>
      </w:r>
      <w:proofErr w:type="spellEnd"/>
      <w:r w:rsidR="00BE057B">
        <w:t xml:space="preserve"> said.</w:t>
      </w:r>
    </w:p>
    <w:p w14:paraId="6AFF336B" w14:textId="5B6472ED" w:rsidR="00BE057B" w:rsidRDefault="00BE057B" w:rsidP="00976C86"/>
    <w:p w14:paraId="7BD0B7F4" w14:textId="47FB23AF" w:rsidR="00BE057B" w:rsidRDefault="00BE057B" w:rsidP="00BE057B">
      <w:r>
        <w:t xml:space="preserve">If properly managed, the </w:t>
      </w:r>
      <w:r w:rsidR="00EE7DE7">
        <w:t>squid</w:t>
      </w:r>
      <w:r>
        <w:t xml:space="preserve"> could be a new, high-value fishery in these areas. But the development </w:t>
      </w:r>
      <w:r w:rsidR="00D17D39">
        <w:t>also</w:t>
      </w:r>
      <w:r>
        <w:t xml:space="preserve"> presents challenges</w:t>
      </w:r>
      <w:r w:rsidR="005430E3">
        <w:t>:</w:t>
      </w:r>
      <w:r>
        <w:t xml:space="preserve"> The </w:t>
      </w:r>
      <w:r w:rsidR="00EE7DE7">
        <w:t>species</w:t>
      </w:r>
      <w:r>
        <w:t xml:space="preserve"> could change the ecosystem, create bycatch issues, or alter the prey base available to other targeted species.</w:t>
      </w:r>
    </w:p>
    <w:p w14:paraId="3799CD08" w14:textId="79B305E9" w:rsidR="00BE057B" w:rsidRDefault="00BE057B" w:rsidP="00976C86"/>
    <w:p w14:paraId="2998E7ED" w14:textId="432A8411" w:rsidR="00230FA4" w:rsidRDefault="008A5E29" w:rsidP="00230FA4">
      <w:r>
        <w:t>E</w:t>
      </w:r>
      <w:r w:rsidR="00230FA4">
        <w:t xml:space="preserve">ven success stories </w:t>
      </w:r>
      <w:r w:rsidR="005430E3">
        <w:t>can create management challenges</w:t>
      </w:r>
      <w:r w:rsidR="00230FA4">
        <w:t xml:space="preserve">. </w:t>
      </w:r>
      <w:proofErr w:type="spellStart"/>
      <w:r w:rsidR="00230FA4">
        <w:t>Shortbelly</w:t>
      </w:r>
      <w:proofErr w:type="spellEnd"/>
      <w:r w:rsidR="00230FA4">
        <w:t xml:space="preserve"> rockfish flourished in the Blob’s warm embrace. And while it isn’t historically </w:t>
      </w:r>
      <w:r w:rsidR="005430E3">
        <w:t xml:space="preserve">a </w:t>
      </w:r>
      <w:r w:rsidR="00230FA4">
        <w:t>target</w:t>
      </w:r>
      <w:r w:rsidR="005430E3">
        <w:t>ed</w:t>
      </w:r>
      <w:r w:rsidR="00230FA4">
        <w:t xml:space="preserve"> species, it still impacted fisheries. The spike in abundance almost closed the </w:t>
      </w:r>
      <w:del w:id="31" w:author="Lyall Bellquist" w:date="2023-05-10T09:24:00Z">
        <w:r w:rsidR="00230FA4" w:rsidDel="0058137C">
          <w:delText xml:space="preserve">pacific </w:delText>
        </w:r>
      </w:del>
      <w:ins w:id="32" w:author="Lyall Bellquist" w:date="2023-05-10T09:24:00Z">
        <w:r w:rsidR="0058137C">
          <w:t xml:space="preserve">Pacific </w:t>
        </w:r>
      </w:ins>
      <w:r w:rsidR="00230FA4">
        <w:t xml:space="preserve">hake fishery just two weeks into the season due to the increased </w:t>
      </w:r>
      <w:r w:rsidR="00F750E8">
        <w:t>amount</w:t>
      </w:r>
      <w:r w:rsidR="00230FA4">
        <w:t xml:space="preserve"> of </w:t>
      </w:r>
      <w:proofErr w:type="spellStart"/>
      <w:ins w:id="33" w:author="Chris Free" w:date="2023-05-11T15:59:00Z">
        <w:r w:rsidR="000A2078">
          <w:t>s</w:t>
        </w:r>
      </w:ins>
      <w:del w:id="34" w:author="Chris Free" w:date="2023-05-11T15:59:00Z">
        <w:r w:rsidR="00230FA4" w:rsidDel="000A2078">
          <w:delText>S</w:delText>
        </w:r>
      </w:del>
      <w:r w:rsidR="00230FA4">
        <w:t>hortbelly</w:t>
      </w:r>
      <w:proofErr w:type="spellEnd"/>
      <w:r w:rsidR="00230FA4">
        <w:t xml:space="preserve"> rockfish bycatch.</w:t>
      </w:r>
    </w:p>
    <w:p w14:paraId="63F6A78A" w14:textId="5E02AD14" w:rsidR="00230FA4" w:rsidRDefault="00230FA4" w:rsidP="00976C86"/>
    <w:p w14:paraId="4F3B7E61" w14:textId="241CE6F0" w:rsidR="00976C86" w:rsidRDefault="00230FA4" w:rsidP="00230FA4">
      <w:r>
        <w:t xml:space="preserve">But </w:t>
      </w:r>
      <w:r w:rsidR="00F750E8">
        <w:t>better</w:t>
      </w:r>
      <w:r>
        <w:t xml:space="preserve"> monitoring </w:t>
      </w:r>
      <w:r w:rsidR="00EE7DE7">
        <w:t>prevented catastrophe</w:t>
      </w:r>
      <w:r>
        <w:t>. “Based on best available date, [they were able to] adjust [</w:t>
      </w:r>
      <w:r w:rsidR="00EE7DE7">
        <w:t xml:space="preserve">… the </w:t>
      </w:r>
      <w:proofErr w:type="gramStart"/>
      <w:r>
        <w:t>by]catch</w:t>
      </w:r>
      <w:proofErr w:type="gramEnd"/>
      <w:r>
        <w:t xml:space="preserve"> limit to allow the hake fishery to continue to operate,” Free said. “This is a nice example of management being really nimble and flexible and responding rapidly like we need to see more of in the future.”</w:t>
      </w:r>
    </w:p>
    <w:p w14:paraId="2B8172A2" w14:textId="77777777" w:rsidR="00976C86" w:rsidRDefault="00976C86" w:rsidP="00D52E40"/>
    <w:p w14:paraId="403F3059" w14:textId="4FCA2F31" w:rsidR="00976C86" w:rsidRDefault="00497124" w:rsidP="00497124">
      <w:pPr>
        <w:pStyle w:val="Heading2"/>
      </w:pPr>
      <w:r>
        <w:t>Planning for the future</w:t>
      </w:r>
    </w:p>
    <w:p w14:paraId="04A3CA7C" w14:textId="77777777" w:rsidR="00E33A34" w:rsidRDefault="00E33A34" w:rsidP="00D52E40"/>
    <w:p w14:paraId="3DD5671F" w14:textId="0EE332E7" w:rsidR="00101C55" w:rsidRDefault="00497124" w:rsidP="00EB6D26">
      <w:r>
        <w:t xml:space="preserve">The </w:t>
      </w:r>
      <w:r w:rsidR="00EE6B70">
        <w:t xml:space="preserve">paper’s </w:t>
      </w:r>
      <w:r>
        <w:t xml:space="preserve">case studies </w:t>
      </w:r>
      <w:r w:rsidR="00B36DD2">
        <w:t>highlight</w:t>
      </w:r>
      <w:r>
        <w:t xml:space="preserve"> </w:t>
      </w:r>
      <w:r w:rsidR="00863721">
        <w:t xml:space="preserve">what actions we need to take </w:t>
      </w:r>
      <w:r w:rsidR="00EE6B70">
        <w:t xml:space="preserve">to </w:t>
      </w:r>
      <w:r w:rsidR="00863721">
        <w:t>prepare</w:t>
      </w:r>
      <w:r>
        <w:t xml:space="preserve"> for a warmer, more volatile future. “Marine heatwaves are </w:t>
      </w:r>
      <w:del w:id="35" w:author="Lyall Bellquist" w:date="2023-05-10T09:25:00Z">
        <w:r w:rsidDel="0058137C">
          <w:delText>hear</w:delText>
        </w:r>
      </w:del>
      <w:ins w:id="36" w:author="Lyall Bellquist" w:date="2023-05-10T09:25:00Z">
        <w:r w:rsidR="0058137C">
          <w:t>here</w:t>
        </w:r>
      </w:ins>
      <w:r>
        <w:t xml:space="preserve"> with us to stay,” Free said. </w:t>
      </w:r>
      <w:r w:rsidR="00EB6D26">
        <w:t>E</w:t>
      </w:r>
      <w:r>
        <w:t xml:space="preserve">ven if we </w:t>
      </w:r>
      <w:r w:rsidR="00EB6D26">
        <w:t>could</w:t>
      </w:r>
      <w:r>
        <w:t xml:space="preserve"> predict and manage them perfectly, they </w:t>
      </w:r>
      <w:r w:rsidR="00EB6D26">
        <w:t>would</w:t>
      </w:r>
      <w:r>
        <w:t xml:space="preserve"> still impact</w:t>
      </w:r>
      <w:r w:rsidR="000E619F">
        <w:t xml:space="preserve"> fish and fisheries</w:t>
      </w:r>
      <w:r>
        <w:t>. “</w:t>
      </w:r>
      <w:r w:rsidR="00F53F49">
        <w:t xml:space="preserve">We […] </w:t>
      </w:r>
      <w:r>
        <w:t>need policies that bolster the resilience of fishing communities to those negative impacts that we can’t mitigate.</w:t>
      </w:r>
      <w:r w:rsidR="00863721">
        <w:t>”</w:t>
      </w:r>
    </w:p>
    <w:p w14:paraId="6ED69ADB" w14:textId="5CE37E57" w:rsidR="00497124" w:rsidRDefault="00497124" w:rsidP="00497124"/>
    <w:p w14:paraId="05A89DDE" w14:textId="625CBD34" w:rsidR="00CF138C" w:rsidRDefault="000E619F" w:rsidP="00CF138C">
      <w:r>
        <w:t>I</w:t>
      </w:r>
      <w:r w:rsidR="00CF138C">
        <w:t>mprov</w:t>
      </w:r>
      <w:r>
        <w:t>ing fisheries</w:t>
      </w:r>
      <w:r w:rsidR="00CF138C">
        <w:t xml:space="preserve"> monitoring </w:t>
      </w:r>
      <w:r>
        <w:t>will enable us</w:t>
      </w:r>
      <w:r w:rsidR="00CF138C">
        <w:t xml:space="preserve"> detect changes earlier and make </w:t>
      </w:r>
      <w:r w:rsidR="00B36DD2">
        <w:t>decisions</w:t>
      </w:r>
      <w:r w:rsidR="00CF138C">
        <w:t xml:space="preserve"> more quickly. “[Without] monitoring data, we </w:t>
      </w:r>
      <w:r w:rsidR="00EB6D26">
        <w:t>[wouldn’t have had any …]</w:t>
      </w:r>
      <w:r w:rsidR="00CF138C">
        <w:t xml:space="preserve"> scientific justification to allow a higher catch limit [for </w:t>
      </w:r>
      <w:proofErr w:type="spellStart"/>
      <w:r w:rsidR="00CF138C">
        <w:t>shortbell</w:t>
      </w:r>
      <w:ins w:id="37" w:author="Lyall Bellquist" w:date="2023-05-10T09:26:00Z">
        <w:r w:rsidR="00D51563">
          <w:t>y</w:t>
        </w:r>
      </w:ins>
      <w:proofErr w:type="spellEnd"/>
      <w:del w:id="38" w:author="Lyall Bellquist" w:date="2023-05-10T09:26:00Z">
        <w:r w:rsidR="00CF138C" w:rsidDel="00D51563">
          <w:delText>ied</w:delText>
        </w:r>
      </w:del>
      <w:r w:rsidR="00CF138C">
        <w:t xml:space="preserve"> rockfish], and the hake fishery would’ve closed,” Free said.</w:t>
      </w:r>
    </w:p>
    <w:p w14:paraId="4C49B583" w14:textId="1FA12F84" w:rsidR="00D52E40" w:rsidRDefault="00D52E40" w:rsidP="00D52E40"/>
    <w:p w14:paraId="413A9481" w14:textId="561001B4" w:rsidR="00E33A34" w:rsidRDefault="000E619F" w:rsidP="0046236C">
      <w:r>
        <w:lastRenderedPageBreak/>
        <w:t xml:space="preserve">Management models should also include </w:t>
      </w:r>
      <w:r w:rsidR="00CF138C">
        <w:t xml:space="preserve">climate </w:t>
      </w:r>
      <w:r>
        <w:t>components, the authors state</w:t>
      </w:r>
      <w:r w:rsidR="00EB6D26">
        <w:t>d</w:t>
      </w:r>
      <w:r w:rsidR="00CF138C">
        <w:t>.</w:t>
      </w:r>
      <w:r w:rsidR="00E33A34" w:rsidRPr="00E33A34">
        <w:t xml:space="preserve"> </w:t>
      </w:r>
      <w:r w:rsidR="00E33A34">
        <w:t xml:space="preserve">“Reactive management approaches that rely [… solely] on historical fisheries analyses will only get us so far,” </w:t>
      </w:r>
      <w:proofErr w:type="spellStart"/>
      <w:r w:rsidR="00E33A34" w:rsidRPr="00CA4C83">
        <w:t>Bellquist</w:t>
      </w:r>
      <w:proofErr w:type="spellEnd"/>
      <w:r w:rsidR="00E33A34">
        <w:t xml:space="preserve"> said. </w:t>
      </w:r>
      <w:r>
        <w:t>Instead, we need to i</w:t>
      </w:r>
      <w:r w:rsidR="00E33A34">
        <w:t>ntegrat</w:t>
      </w:r>
      <w:r>
        <w:t>e</w:t>
      </w:r>
      <w:r w:rsidR="00E33A34">
        <w:t xml:space="preserve"> forecasts of how fisheries might respond to </w:t>
      </w:r>
      <w:r>
        <w:t xml:space="preserve">both </w:t>
      </w:r>
      <w:r w:rsidR="00E33A34">
        <w:t xml:space="preserve">management decisions </w:t>
      </w:r>
      <w:r>
        <w:t>and</w:t>
      </w:r>
      <w:r w:rsidR="00E33A34">
        <w:t xml:space="preserve"> climate change</w:t>
      </w:r>
      <w:r w:rsidR="0046236C">
        <w:t>.</w:t>
      </w:r>
    </w:p>
    <w:p w14:paraId="017796EE" w14:textId="63E5E141" w:rsidR="000E619F" w:rsidRDefault="000E619F" w:rsidP="00E33A34"/>
    <w:p w14:paraId="04FF6EAF" w14:textId="5F2B721B" w:rsidR="000E619F" w:rsidRDefault="000E619F" w:rsidP="000E619F">
      <w:r>
        <w:t>The authors also recommended easing access to permits so fishermen can target a more diverse portfolio of species. The more permits a fisherman holds, the better they can pivot toward a species that is doing well.</w:t>
      </w:r>
    </w:p>
    <w:p w14:paraId="31C3F055" w14:textId="6D67DC74" w:rsidR="009471E1" w:rsidRDefault="009471E1" w:rsidP="009471E1"/>
    <w:p w14:paraId="693CD613" w14:textId="5A5924C3" w:rsidR="00E33A34" w:rsidRDefault="000E619F" w:rsidP="000E619F">
      <w:r>
        <w:t>I</w:t>
      </w:r>
      <w:r w:rsidR="00E33A34">
        <w:t>nnovation</w:t>
      </w:r>
      <w:r>
        <w:t xml:space="preserve"> will also play a crucial role in the future of fisheries</w:t>
      </w:r>
      <w:r w:rsidR="00E33A34">
        <w:t xml:space="preserve">. Free and </w:t>
      </w:r>
      <w:proofErr w:type="spellStart"/>
      <w:r w:rsidR="00E33A34" w:rsidRPr="00CA4C83">
        <w:t>Bellquist</w:t>
      </w:r>
      <w:proofErr w:type="spellEnd"/>
      <w:r w:rsidR="00E33A34">
        <w:t xml:space="preserve"> spoke highly of exempted fishing permits, which enable fisher</w:t>
      </w:r>
      <w:r w:rsidR="004D21AB">
        <w:t>men</w:t>
      </w:r>
      <w:r w:rsidR="00E33A34">
        <w:t xml:space="preserve"> to partner with scientists and legally operate under different rules or with different gear. “</w:t>
      </w:r>
      <w:r w:rsidR="004A6366">
        <w:t>I</w:t>
      </w:r>
      <w:r w:rsidR="00E33A34">
        <w:t xml:space="preserve">t could allow the fishers to try to solve the problem themselves,” Free said. </w:t>
      </w:r>
      <w:r w:rsidR="004A6366">
        <w:t xml:space="preserve">The permits </w:t>
      </w:r>
      <w:r w:rsidR="00E33A34">
        <w:t>could spur innovation</w:t>
      </w:r>
      <w:ins w:id="39" w:author="Lyall Bellquist" w:date="2023-05-10T09:28:00Z">
        <w:r w:rsidR="00D51563">
          <w:t xml:space="preserve"> to reduce bycatch</w:t>
        </w:r>
      </w:ins>
      <w:ins w:id="40" w:author="Lyall Bellquist" w:date="2023-05-10T09:31:00Z">
        <w:r w:rsidR="00D51563">
          <w:t>.</w:t>
        </w:r>
      </w:ins>
      <w:del w:id="41" w:author="Lyall Bellquist" w:date="2023-05-10T09:31:00Z">
        <w:r w:rsidR="00E33A34" w:rsidDel="00D51563">
          <w:delText>, s</w:delText>
        </w:r>
      </w:del>
      <w:del w:id="42" w:author="Lyall Bellquist" w:date="2023-05-10T09:30:00Z">
        <w:r w:rsidR="00E33A34" w:rsidDel="00D51563">
          <w:delText>uch</w:delText>
        </w:r>
      </w:del>
      <w:r w:rsidR="00E33A34">
        <w:t xml:space="preserve"> </w:t>
      </w:r>
      <w:del w:id="43" w:author="Chris Free" w:date="2023-05-11T16:01:00Z">
        <w:r w:rsidR="00E33A34" w:rsidDel="003D0FD4">
          <w:delText xml:space="preserve">as </w:delText>
        </w:r>
      </w:del>
      <w:del w:id="44" w:author="Lyall Bellquist" w:date="2023-05-10T09:28:00Z">
        <w:r w:rsidR="00E33A34" w:rsidDel="00D51563">
          <w:delText>ropeless crab pots currently [CORRECT??] under trial in the Dungeness crab fishery</w:delText>
        </w:r>
      </w:del>
      <w:ins w:id="45" w:author="Lyall Bellquist" w:date="2023-05-10T09:31:00Z">
        <w:r w:rsidR="00D51563">
          <w:t xml:space="preserve">One successful example of this was </w:t>
        </w:r>
      </w:ins>
      <w:ins w:id="46" w:author="Lyall Bellquist" w:date="2023-05-10T09:28:00Z">
        <w:r w:rsidR="00D51563">
          <w:t>the recent federal approval of deep-set buoy gear</w:t>
        </w:r>
      </w:ins>
      <w:ins w:id="47" w:author="Lyall Bellquist" w:date="2023-05-10T09:30:00Z">
        <w:r w:rsidR="00D51563">
          <w:t xml:space="preserve">, which was </w:t>
        </w:r>
      </w:ins>
      <w:ins w:id="48" w:author="Lyall Bellquist" w:date="2023-05-10T09:31:00Z">
        <w:r w:rsidR="00D51563">
          <w:t>co-</w:t>
        </w:r>
      </w:ins>
      <w:ins w:id="49" w:author="Lyall Bellquist" w:date="2023-05-10T09:30:00Z">
        <w:r w:rsidR="00D51563">
          <w:t>developed by fishers and scientists to reduce sea turtle bycatch</w:t>
        </w:r>
      </w:ins>
      <w:ins w:id="50" w:author="Lyall Bellquist" w:date="2023-05-10T09:28:00Z">
        <w:r w:rsidR="00D51563">
          <w:t xml:space="preserve"> in the swordfish fishery</w:t>
        </w:r>
      </w:ins>
      <w:r w:rsidR="00E33A34">
        <w:t xml:space="preserve">. </w:t>
      </w:r>
      <w:ins w:id="51" w:author="Lyall Bellquist" w:date="2023-05-10T09:32:00Z">
        <w:r w:rsidR="00D51563">
          <w:t xml:space="preserve">Improvements like this show what is possible when stakeholders work together. </w:t>
        </w:r>
      </w:ins>
      <w:del w:id="52" w:author="Lyall Bellquist" w:date="2023-05-10T09:30:00Z">
        <w:r w:rsidR="00E33A34" w:rsidDel="00D51563">
          <w:delText xml:space="preserve">These </w:delText>
        </w:r>
        <w:r w:rsidR="00252756" w:rsidDel="00D51563">
          <w:delText>might</w:delText>
        </w:r>
        <w:r w:rsidR="00E33A34" w:rsidDel="00D51563">
          <w:delText xml:space="preserve"> reduce whale entanglements, but they aren’t permitted under current regulations.</w:delText>
        </w:r>
      </w:del>
    </w:p>
    <w:p w14:paraId="47A6C168" w14:textId="6356892C" w:rsidR="0046236C" w:rsidRDefault="0046236C" w:rsidP="000E619F"/>
    <w:p w14:paraId="6F9451BE" w14:textId="539EB3B8" w:rsidR="0046236C" w:rsidRDefault="00252756" w:rsidP="0046236C">
      <w:r>
        <w:t xml:space="preserve">The authors </w:t>
      </w:r>
      <w:ins w:id="53" w:author="Lyall Bellquist" w:date="2023-05-10T09:32:00Z">
        <w:r w:rsidR="00D51563">
          <w:t xml:space="preserve">are </w:t>
        </w:r>
      </w:ins>
      <w:r>
        <w:t xml:space="preserve">also </w:t>
      </w:r>
      <w:del w:id="54" w:author="Lyall Bellquist" w:date="2023-05-10T09:33:00Z">
        <w:r w:rsidDel="00D51563">
          <w:delText xml:space="preserve">endorse </w:delText>
        </w:r>
      </w:del>
      <w:ins w:id="55" w:author="Lyall Bellquist" w:date="2023-05-10T09:33:00Z">
        <w:r w:rsidR="00D51563">
          <w:t xml:space="preserve">evaluating </w:t>
        </w:r>
      </w:ins>
      <w:r>
        <w:t>fishery insurance</w:t>
      </w:r>
      <w:ins w:id="56" w:author="Lyall Bellquist" w:date="2023-05-10T09:33:00Z">
        <w:r w:rsidR="00D51563">
          <w:t xml:space="preserve"> as a possible tool that could supplement federal fishery disaster assistance</w:t>
        </w:r>
      </w:ins>
      <w:r>
        <w:t xml:space="preserve">. </w:t>
      </w:r>
      <w:r w:rsidR="0046236C">
        <w:t>P</w:t>
      </w:r>
      <w:r w:rsidR="0046236C" w:rsidRPr="00CE7E30">
        <w:t>eople primarily get their food from one of three sources</w:t>
      </w:r>
      <w:r w:rsidR="0046236C">
        <w:t xml:space="preserve"> —</w:t>
      </w:r>
      <w:r w:rsidR="0046236C" w:rsidRPr="00CE7E30">
        <w:t>farms, ranches</w:t>
      </w:r>
      <w:ins w:id="57" w:author="Chris Free" w:date="2023-05-11T16:02:00Z">
        <w:r w:rsidR="00F61548">
          <w:t>,</w:t>
        </w:r>
      </w:ins>
      <w:r w:rsidR="0046236C" w:rsidRPr="00CE7E30">
        <w:t xml:space="preserve"> and oceans</w:t>
      </w:r>
      <w:r w:rsidR="0046236C">
        <w:t xml:space="preserve"> — and climate change has impacted each. But unlike for farming and ranching, t</w:t>
      </w:r>
      <w:r w:rsidR="0046236C" w:rsidRPr="00CE7E30">
        <w:t>here are</w:t>
      </w:r>
      <w:r w:rsidR="0046236C">
        <w:t xml:space="preserve"> currently</w:t>
      </w:r>
      <w:r w:rsidR="0046236C" w:rsidRPr="00CE7E30">
        <w:t xml:space="preserve"> no fisheries insurance programs in the U</w:t>
      </w:r>
      <w:r w:rsidR="0046236C">
        <w:t>.</w:t>
      </w:r>
      <w:r w:rsidR="0046236C" w:rsidRPr="00CE7E30">
        <w:t>S</w:t>
      </w:r>
      <w:r w:rsidR="0046236C">
        <w:t xml:space="preserve">., </w:t>
      </w:r>
      <w:proofErr w:type="spellStart"/>
      <w:r w:rsidR="0046236C" w:rsidRPr="00CA4C83">
        <w:t>Bellquist</w:t>
      </w:r>
      <w:proofErr w:type="spellEnd"/>
      <w:r w:rsidR="0046236C">
        <w:t xml:space="preserve"> explained. Such program</w:t>
      </w:r>
      <w:r w:rsidR="00B917CA">
        <w:t>s</w:t>
      </w:r>
      <w:r w:rsidR="0046236C">
        <w:t xml:space="preserve"> could help alleviate the</w:t>
      </w:r>
      <w:r w:rsidR="0046236C" w:rsidRPr="000E619F">
        <w:t xml:space="preserve"> </w:t>
      </w:r>
      <w:r w:rsidR="0046236C" w:rsidRPr="000E619F">
        <w:rPr>
          <w:rFonts w:ascii="Calibri" w:hAnsi="Calibri" w:cs="Calibri"/>
        </w:rPr>
        <w:t xml:space="preserve">impacts of extreme events, and </w:t>
      </w:r>
      <w:r w:rsidR="00922319">
        <w:rPr>
          <w:rFonts w:ascii="Calibri" w:hAnsi="Calibri" w:cs="Calibri"/>
        </w:rPr>
        <w:t>they were</w:t>
      </w:r>
      <w:r w:rsidR="0046236C" w:rsidRPr="000E619F">
        <w:rPr>
          <w:rFonts w:ascii="Calibri" w:hAnsi="Calibri" w:cs="Calibri"/>
        </w:rPr>
        <w:t xml:space="preserve"> </w:t>
      </w:r>
      <w:ins w:id="58" w:author="Lyall Bellquist" w:date="2023-05-10T09:35:00Z">
        <w:r w:rsidR="00D51563">
          <w:rPr>
            <w:rFonts w:ascii="Calibri" w:hAnsi="Calibri" w:cs="Calibri"/>
          </w:rPr>
          <w:fldChar w:fldCharType="begin"/>
        </w:r>
        <w:r w:rsidR="00D51563">
          <w:rPr>
            <w:rFonts w:ascii="Calibri" w:hAnsi="Calibri" w:cs="Calibri"/>
          </w:rPr>
          <w:instrText xml:space="preserve"> HYPERLINK "https://www.fisheries.noaa.gov/feature-story/building-next-generation-us-commercial-fishermen" </w:instrText>
        </w:r>
        <w:r w:rsidR="00D51563">
          <w:rPr>
            <w:rFonts w:ascii="Calibri" w:hAnsi="Calibri" w:cs="Calibri"/>
          </w:rPr>
        </w:r>
        <w:r w:rsidR="00D51563">
          <w:rPr>
            <w:rFonts w:ascii="Calibri" w:hAnsi="Calibri" w:cs="Calibri"/>
          </w:rPr>
          <w:fldChar w:fldCharType="separate"/>
        </w:r>
        <w:r w:rsidR="0046236C" w:rsidRPr="00D51563">
          <w:rPr>
            <w:rStyle w:val="Hyperlink"/>
            <w:rFonts w:ascii="Calibri" w:hAnsi="Calibri" w:cs="Calibri"/>
          </w:rPr>
          <w:t>recently recommended</w:t>
        </w:r>
        <w:r w:rsidR="00D51563">
          <w:rPr>
            <w:rFonts w:ascii="Calibri" w:hAnsi="Calibri" w:cs="Calibri"/>
          </w:rPr>
          <w:fldChar w:fldCharType="end"/>
        </w:r>
      </w:ins>
      <w:r w:rsidR="0046236C" w:rsidRPr="000E619F">
        <w:rPr>
          <w:rFonts w:ascii="Calibri" w:hAnsi="Calibri" w:cs="Calibri"/>
        </w:rPr>
        <w:t xml:space="preserve"> by the National Oceanic and Atmospheric Administration.</w:t>
      </w:r>
    </w:p>
    <w:p w14:paraId="103FDA66" w14:textId="7CAA2EFA" w:rsidR="00863721" w:rsidRDefault="00863721" w:rsidP="00ED09EE"/>
    <w:p w14:paraId="7EE3F949" w14:textId="7DD4D6E1" w:rsidR="00CE7E30" w:rsidRDefault="00922319" w:rsidP="0046236C">
      <w:r>
        <w:t>Fortunately, the g</w:t>
      </w:r>
      <w:r w:rsidR="00863721">
        <w:t xml:space="preserve">overnment </w:t>
      </w:r>
      <w:r>
        <w:t>is</w:t>
      </w:r>
      <w:r w:rsidR="00863721">
        <w:t xml:space="preserve"> already updating the protocol for federal fishery disasters. </w:t>
      </w:r>
      <w:r w:rsidR="00273050" w:rsidRPr="00273050">
        <w:t>At the end of 2022, Congress enacted the Fishery Disaster Improvement Act</w:t>
      </w:r>
      <w:r w:rsidR="00273050">
        <w:t>. The</w:t>
      </w:r>
      <w:r w:rsidR="00273050" w:rsidRPr="00273050">
        <w:t xml:space="preserve"> new legislation </w:t>
      </w:r>
      <w:r w:rsidR="008A7443">
        <w:t>aims</w:t>
      </w:r>
      <w:r w:rsidR="00273050" w:rsidRPr="00273050">
        <w:t xml:space="preserve"> to streamline the</w:t>
      </w:r>
      <w:r w:rsidR="004B190E">
        <w:t xml:space="preserve"> process of determining</w:t>
      </w:r>
      <w:r w:rsidR="00273050" w:rsidRPr="00273050">
        <w:t xml:space="preserve"> disaster assistance</w:t>
      </w:r>
      <w:r w:rsidR="004B190E">
        <w:t>. It also contains provisions to study the</w:t>
      </w:r>
      <w:r w:rsidR="00273050" w:rsidRPr="00273050">
        <w:t xml:space="preserve"> social impacts of disasters, rebuil</w:t>
      </w:r>
      <w:r w:rsidR="004B190E">
        <w:t>d</w:t>
      </w:r>
      <w:r w:rsidR="00273050" w:rsidRPr="00273050">
        <w:t xml:space="preserve"> impacted fisheries</w:t>
      </w:r>
      <w:ins w:id="59" w:author="Chris Free" w:date="2023-05-11T16:02:00Z">
        <w:r w:rsidR="000F4AEF">
          <w:t>,</w:t>
        </w:r>
      </w:ins>
      <w:r w:rsidR="004B190E">
        <w:t xml:space="preserve"> and</w:t>
      </w:r>
      <w:r w:rsidR="00273050" w:rsidRPr="00273050">
        <w:t xml:space="preserve"> prevent future disasters</w:t>
      </w:r>
      <w:r w:rsidR="004B190E">
        <w:t>, among other elements.</w:t>
      </w:r>
    </w:p>
    <w:p w14:paraId="613A05B5" w14:textId="54FB947B" w:rsidR="00693592" w:rsidRDefault="00693592"/>
    <w:p w14:paraId="17A62F46" w14:textId="00F861E4" w:rsidR="006056C1" w:rsidRDefault="00CE7E30" w:rsidP="00C51763">
      <w:r>
        <w:t>The authors are</w:t>
      </w:r>
      <w:r w:rsidRPr="00CE7E30">
        <w:t xml:space="preserve"> </w:t>
      </w:r>
      <w:r w:rsidR="0046236C">
        <w:t xml:space="preserve">now </w:t>
      </w:r>
      <w:r w:rsidRPr="00CE7E30">
        <w:t xml:space="preserve">working </w:t>
      </w:r>
      <w:r w:rsidR="0046236C">
        <w:t xml:space="preserve">on </w:t>
      </w:r>
      <w:r w:rsidRPr="00CE7E30">
        <w:t xml:space="preserve">step-by-step directions to navigate </w:t>
      </w:r>
      <w:ins w:id="60" w:author="Chris Free" w:date="2023-05-11T16:03:00Z">
        <w:r w:rsidR="00BB558E">
          <w:t xml:space="preserve">toward </w:t>
        </w:r>
      </w:ins>
      <w:r w:rsidRPr="00CE7E30">
        <w:t xml:space="preserve">some </w:t>
      </w:r>
      <w:ins w:id="61" w:author="Chris Free" w:date="2023-05-11T16:03:00Z">
        <w:r w:rsidR="002A097B">
          <w:t xml:space="preserve">of </w:t>
        </w:r>
      </w:ins>
      <w:r>
        <w:t xml:space="preserve">their </w:t>
      </w:r>
      <w:r w:rsidR="0046236C">
        <w:t>recommendations</w:t>
      </w:r>
      <w:r w:rsidRPr="00CE7E30">
        <w:t xml:space="preserve">. </w:t>
      </w:r>
      <w:r>
        <w:t xml:space="preserve">For instance, </w:t>
      </w:r>
      <w:r w:rsidR="00252756">
        <w:t>they are developing a c</w:t>
      </w:r>
      <w:r w:rsidRPr="00CE7E30">
        <w:t>omputer model to simulate</w:t>
      </w:r>
      <w:ins w:id="62" w:author="Chris Free" w:date="2023-05-11T16:03:00Z">
        <w:r w:rsidR="00C00100">
          <w:t xml:space="preserve"> management strategies that prevent</w:t>
        </w:r>
      </w:ins>
      <w:r w:rsidRPr="00CE7E30">
        <w:t xml:space="preserve"> climate-driven whale entanglements in the Dungeness crab </w:t>
      </w:r>
      <w:r w:rsidR="002D6AA1">
        <w:t>fishery</w:t>
      </w:r>
      <w:r w:rsidRPr="00CE7E30">
        <w:t xml:space="preserve">. </w:t>
      </w:r>
      <w:r w:rsidR="004B4B4E">
        <w:t>Tools</w:t>
      </w:r>
      <w:r w:rsidRPr="00CE7E30">
        <w:t xml:space="preserve"> to </w:t>
      </w:r>
      <w:r w:rsidR="004B4B4E">
        <w:t xml:space="preserve">model biotoxins will </w:t>
      </w:r>
      <w:ins w:id="63" w:author="Lyall Bellquist" w:date="2023-05-10T09:35:00Z">
        <w:r w:rsidR="002A496B">
          <w:t xml:space="preserve">also </w:t>
        </w:r>
      </w:ins>
      <w:r w:rsidR="004B4B4E">
        <w:t>guide</w:t>
      </w:r>
      <w:r w:rsidRPr="00CE7E30">
        <w:t xml:space="preserve"> managers, fishermen, and aquaculture growers</w:t>
      </w:r>
      <w:r w:rsidR="004B4B4E">
        <w:t xml:space="preserve"> during harmful</w:t>
      </w:r>
      <w:r w:rsidR="004B4B4E" w:rsidRPr="00CE7E30">
        <w:t xml:space="preserve"> algal blooms</w:t>
      </w:r>
      <w:r w:rsidR="004B4B4E">
        <w:t>, which are likely to get worse under climate change</w:t>
      </w:r>
      <w:r w:rsidRPr="00CE7E30">
        <w:t xml:space="preserve">. </w:t>
      </w:r>
      <w:r w:rsidR="004B4B4E">
        <w:t>“</w:t>
      </w:r>
      <w:r w:rsidRPr="00CE7E30">
        <w:t xml:space="preserve">We are </w:t>
      </w:r>
      <w:r w:rsidR="00252756">
        <w:t xml:space="preserve">[also] </w:t>
      </w:r>
      <w:r w:rsidRPr="00CE7E30">
        <w:t xml:space="preserve">identifying fisheries that are good candidates for </w:t>
      </w:r>
      <w:r w:rsidR="00252756">
        <w:t>[…]</w:t>
      </w:r>
      <w:r w:rsidRPr="00CE7E30">
        <w:t xml:space="preserve"> insurance programs</w:t>
      </w:r>
      <w:r w:rsidR="004B4B4E">
        <w:t>,” Free said,</w:t>
      </w:r>
      <w:r w:rsidRPr="00CE7E30">
        <w:t xml:space="preserve"> </w:t>
      </w:r>
      <w:r w:rsidR="004B4B4E">
        <w:t>“</w:t>
      </w:r>
      <w:r w:rsidRPr="00CE7E30">
        <w:t>and designing programs that would be effective and affordable for fishermen</w:t>
      </w:r>
      <w:r w:rsidR="004B4B4E">
        <w:t>.”</w:t>
      </w:r>
    </w:p>
    <w:sectPr w:rsidR="006056C1" w:rsidSect="0058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Lyall Bellquist" w:date="2023-05-10T09:15:00Z" w:initials="LB">
    <w:p w14:paraId="36C90F45" w14:textId="4414D3A9" w:rsidR="0058137C" w:rsidRDefault="0058137C">
      <w:pPr>
        <w:pStyle w:val="CommentText"/>
      </w:pPr>
      <w:r>
        <w:rPr>
          <w:rStyle w:val="CommentReference"/>
        </w:rPr>
        <w:annotationRef/>
      </w:r>
      <w:r>
        <w:t>correct</w:t>
      </w:r>
    </w:p>
  </w:comment>
  <w:comment w:id="10" w:author="Chris Free" w:date="2023-05-11T15:53:00Z" w:initials="CF">
    <w:p w14:paraId="158ED2B6" w14:textId="77777777" w:rsidR="0024602D" w:rsidRDefault="0024602D" w:rsidP="002F2EF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prefer fishermen since even fishers who identify as women tend to prefer the term fishermen. But I really don’t care too much.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C90F45" w15:done="0"/>
  <w15:commentEx w15:paraId="158ED2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5DF4B" w16cex:dateUtc="2023-05-10T16:15:00Z"/>
  <w16cex:commentExtensible w16cex:durableId="28078DEC" w16cex:dateUtc="2023-05-11T1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C90F45" w16cid:durableId="2805DF4B"/>
  <w16cid:commentId w16cid:paraId="158ED2B6" w16cid:durableId="28078D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7740" w14:textId="77777777" w:rsidR="00836115" w:rsidRDefault="00836115" w:rsidP="00B7749F">
      <w:r>
        <w:separator/>
      </w:r>
    </w:p>
  </w:endnote>
  <w:endnote w:type="continuationSeparator" w:id="0">
    <w:p w14:paraId="7EE20ED3" w14:textId="77777777" w:rsidR="00836115" w:rsidRDefault="00836115" w:rsidP="00B77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E6F6B" w14:textId="77777777" w:rsidR="00836115" w:rsidRDefault="00836115" w:rsidP="00B7749F">
      <w:r>
        <w:separator/>
      </w:r>
    </w:p>
  </w:footnote>
  <w:footnote w:type="continuationSeparator" w:id="0">
    <w:p w14:paraId="645F6C63" w14:textId="77777777" w:rsidR="00836115" w:rsidRDefault="00836115" w:rsidP="00B77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D4770"/>
    <w:multiLevelType w:val="hybridMultilevel"/>
    <w:tmpl w:val="0DC48192"/>
    <w:lvl w:ilvl="0" w:tplc="8854718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2932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yall Bellquist">
    <w15:presenceInfo w15:providerId="AD" w15:userId="S::lyall.bellquist@TNC.ORG::fcf0813d-c4e5-498b-8231-e8e876dc38d6"/>
  </w15:person>
  <w15:person w15:author="Chris Free">
    <w15:presenceInfo w15:providerId="AD" w15:userId="S::cfree@ucsb.edu::3c18b808-abac-4284-b765-10746db113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C5"/>
    <w:rsid w:val="00023CD9"/>
    <w:rsid w:val="00077F5B"/>
    <w:rsid w:val="000A2078"/>
    <w:rsid w:val="000C2BC4"/>
    <w:rsid w:val="000D292B"/>
    <w:rsid w:val="000D48CD"/>
    <w:rsid w:val="000E41CA"/>
    <w:rsid w:val="000E619F"/>
    <w:rsid w:val="000F4AEF"/>
    <w:rsid w:val="00101C55"/>
    <w:rsid w:val="00143950"/>
    <w:rsid w:val="00230FA4"/>
    <w:rsid w:val="00242586"/>
    <w:rsid w:val="0024602D"/>
    <w:rsid w:val="00252756"/>
    <w:rsid w:val="00273050"/>
    <w:rsid w:val="002A097B"/>
    <w:rsid w:val="002A496B"/>
    <w:rsid w:val="002A4AD9"/>
    <w:rsid w:val="002C0BC0"/>
    <w:rsid w:val="002D6AA1"/>
    <w:rsid w:val="003216DE"/>
    <w:rsid w:val="003C13A9"/>
    <w:rsid w:val="003D0FD4"/>
    <w:rsid w:val="003F588B"/>
    <w:rsid w:val="00434C4A"/>
    <w:rsid w:val="0046236C"/>
    <w:rsid w:val="00497124"/>
    <w:rsid w:val="004A6366"/>
    <w:rsid w:val="004B190E"/>
    <w:rsid w:val="004B4B4E"/>
    <w:rsid w:val="004C2819"/>
    <w:rsid w:val="004D21AB"/>
    <w:rsid w:val="005320EE"/>
    <w:rsid w:val="0053281B"/>
    <w:rsid w:val="005430E3"/>
    <w:rsid w:val="005809EB"/>
    <w:rsid w:val="0058137C"/>
    <w:rsid w:val="006056C1"/>
    <w:rsid w:val="006616BA"/>
    <w:rsid w:val="006854E3"/>
    <w:rsid w:val="00693592"/>
    <w:rsid w:val="0072159D"/>
    <w:rsid w:val="00753563"/>
    <w:rsid w:val="00836115"/>
    <w:rsid w:val="00863721"/>
    <w:rsid w:val="008A5E29"/>
    <w:rsid w:val="008A7443"/>
    <w:rsid w:val="008F5CAA"/>
    <w:rsid w:val="00922319"/>
    <w:rsid w:val="009471E1"/>
    <w:rsid w:val="00976C86"/>
    <w:rsid w:val="00993FA6"/>
    <w:rsid w:val="009B481F"/>
    <w:rsid w:val="009E72B8"/>
    <w:rsid w:val="00AA1D73"/>
    <w:rsid w:val="00AC4C4A"/>
    <w:rsid w:val="00B121D8"/>
    <w:rsid w:val="00B35B4F"/>
    <w:rsid w:val="00B36DD2"/>
    <w:rsid w:val="00B7749F"/>
    <w:rsid w:val="00B81245"/>
    <w:rsid w:val="00B917CA"/>
    <w:rsid w:val="00BB0F1B"/>
    <w:rsid w:val="00BB558E"/>
    <w:rsid w:val="00BC4C31"/>
    <w:rsid w:val="00BE057B"/>
    <w:rsid w:val="00C00100"/>
    <w:rsid w:val="00C51763"/>
    <w:rsid w:val="00C87A5B"/>
    <w:rsid w:val="00CA4C83"/>
    <w:rsid w:val="00CE7E30"/>
    <w:rsid w:val="00CF138C"/>
    <w:rsid w:val="00D07A57"/>
    <w:rsid w:val="00D17D39"/>
    <w:rsid w:val="00D51563"/>
    <w:rsid w:val="00D52E40"/>
    <w:rsid w:val="00D677EB"/>
    <w:rsid w:val="00DF75B6"/>
    <w:rsid w:val="00E33A34"/>
    <w:rsid w:val="00EB6D26"/>
    <w:rsid w:val="00ED09EE"/>
    <w:rsid w:val="00ED4AC5"/>
    <w:rsid w:val="00EE6B70"/>
    <w:rsid w:val="00EE7DE7"/>
    <w:rsid w:val="00F53F49"/>
    <w:rsid w:val="00F61548"/>
    <w:rsid w:val="00F750E8"/>
    <w:rsid w:val="00FA19B9"/>
    <w:rsid w:val="00FE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BDD7"/>
  <w15:chartTrackingRefBased/>
  <w15:docId w15:val="{33090893-C194-2F44-856F-0A34B3C9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1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1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C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97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3A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E619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B7749F"/>
  </w:style>
  <w:style w:type="character" w:styleId="CommentReference">
    <w:name w:val="annotation reference"/>
    <w:basedOn w:val="DefaultParagraphFont"/>
    <w:uiPriority w:val="99"/>
    <w:semiHidden/>
    <w:unhideWhenUsed/>
    <w:rsid w:val="00581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3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3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i.ucsb.edu/people/research-scientists/christopher-free" TargetMode="Externa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Tasoff</dc:creator>
  <cp:keywords/>
  <dc:description/>
  <cp:lastModifiedBy>Chris Free</cp:lastModifiedBy>
  <cp:revision>28</cp:revision>
  <dcterms:created xsi:type="dcterms:W3CDTF">2023-05-10T16:15:00Z</dcterms:created>
  <dcterms:modified xsi:type="dcterms:W3CDTF">2023-05-11T20:03:00Z</dcterms:modified>
</cp:coreProperties>
</file>